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BB6E6" w14:textId="77777777" w:rsidR="004B36A1" w:rsidRDefault="004B36A1" w:rsidP="004B36A1">
      <w:pPr>
        <w:spacing w:after="0" w:line="240" w:lineRule="auto"/>
        <w:rPr>
          <w:rFonts w:ascii="Arial" w:hAnsi="Arial" w:cs="Arial"/>
          <w:b/>
          <w:bCs/>
        </w:rPr>
      </w:pPr>
    </w:p>
    <w:p w14:paraId="2A4B5BF2" w14:textId="1CBF9708" w:rsidR="0046212C" w:rsidRPr="00A0346F" w:rsidRDefault="0046212C" w:rsidP="004B36A1">
      <w:pPr>
        <w:spacing w:after="0" w:line="240" w:lineRule="auto"/>
        <w:rPr>
          <w:rFonts w:ascii="Arial" w:hAnsi="Arial" w:cs="Arial"/>
        </w:rPr>
      </w:pPr>
      <w:r w:rsidRPr="0046212C">
        <w:rPr>
          <w:rFonts w:ascii="Arial" w:hAnsi="Arial" w:cs="Arial"/>
          <w:b/>
          <w:bCs/>
        </w:rPr>
        <w:t>Group members</w:t>
      </w:r>
      <w:r w:rsidR="00813516">
        <w:rPr>
          <w:rFonts w:ascii="Arial" w:hAnsi="Arial" w:cs="Arial"/>
          <w:b/>
          <w:bCs/>
        </w:rPr>
        <w:t xml:space="preserve"> name and PSID</w:t>
      </w:r>
      <w:r w:rsidRPr="0046212C">
        <w:rPr>
          <w:rFonts w:ascii="Arial" w:hAnsi="Arial" w:cs="Arial"/>
          <w:b/>
          <w:bCs/>
        </w:rPr>
        <w:t>:</w:t>
      </w:r>
      <w:r w:rsidRPr="00A0346F">
        <w:rPr>
          <w:rFonts w:ascii="Arial" w:hAnsi="Arial" w:cs="Arial"/>
        </w:rPr>
        <w:t xml:space="preserve"> Hao Wang</w:t>
      </w:r>
      <w:r w:rsidR="00813516">
        <w:rPr>
          <w:rFonts w:ascii="Arial" w:hAnsi="Arial" w:cs="Arial"/>
        </w:rPr>
        <w:t xml:space="preserve"> </w:t>
      </w:r>
      <w:r w:rsidR="00813516">
        <w:rPr>
          <w:rStyle w:val="ui-provider"/>
        </w:rPr>
        <w:t>2344601</w:t>
      </w:r>
      <w:r w:rsidRPr="0046212C">
        <w:rPr>
          <w:rFonts w:ascii="Arial" w:hAnsi="Arial" w:cs="Arial"/>
        </w:rPr>
        <w:t xml:space="preserve">, </w:t>
      </w:r>
      <w:r w:rsidRPr="00A0346F">
        <w:rPr>
          <w:rFonts w:ascii="Arial" w:hAnsi="Arial" w:cs="Arial"/>
        </w:rPr>
        <w:t>Udom Ifeanyi 2220031</w:t>
      </w:r>
      <w:r w:rsidR="00B66505" w:rsidRPr="00A0346F">
        <w:rPr>
          <w:rFonts w:ascii="Arial" w:hAnsi="Arial" w:cs="Arial"/>
        </w:rPr>
        <w:t xml:space="preserve">, </w:t>
      </w:r>
      <w:del w:id="0" w:author="Tieu, Kevin T" w:date="2023-10-19T16:04:00Z">
        <w:r w:rsidRPr="00A0346F" w:rsidDel="00A55DCD">
          <w:rPr>
            <w:rFonts w:ascii="Arial" w:hAnsi="Arial" w:cs="Arial"/>
          </w:rPr>
          <w:delText>Tieu Kelvin</w:delText>
        </w:r>
      </w:del>
      <w:ins w:id="1" w:author="Tieu, Kevin T" w:date="2023-10-19T16:04:00Z">
        <w:r w:rsidR="00A55DCD">
          <w:rPr>
            <w:rFonts w:ascii="Arial" w:hAnsi="Arial" w:cs="Arial"/>
          </w:rPr>
          <w:t>Kevin Tieu</w:t>
        </w:r>
      </w:ins>
      <w:r w:rsidR="00813516">
        <w:rPr>
          <w:rFonts w:ascii="Arial" w:hAnsi="Arial" w:cs="Arial"/>
        </w:rPr>
        <w:t xml:space="preserve"> </w:t>
      </w:r>
      <w:r w:rsidR="00813516">
        <w:rPr>
          <w:rStyle w:val="ui-provider"/>
        </w:rPr>
        <w:t>1902070</w:t>
      </w:r>
    </w:p>
    <w:p w14:paraId="687E36E3" w14:textId="77777777" w:rsidR="0046212C" w:rsidRPr="0046212C" w:rsidRDefault="0046212C" w:rsidP="004B36A1">
      <w:pPr>
        <w:spacing w:after="0" w:line="240" w:lineRule="auto"/>
        <w:rPr>
          <w:rFonts w:ascii="Arial" w:hAnsi="Arial" w:cs="Arial"/>
        </w:rPr>
      </w:pPr>
    </w:p>
    <w:p w14:paraId="28131813" w14:textId="77777777" w:rsidR="0046212C" w:rsidRPr="0046212C" w:rsidRDefault="0046212C" w:rsidP="004B36A1">
      <w:pPr>
        <w:spacing w:line="240" w:lineRule="auto"/>
        <w:rPr>
          <w:rFonts w:ascii="Arial" w:hAnsi="Arial" w:cs="Arial"/>
        </w:rPr>
      </w:pPr>
      <w:r w:rsidRPr="0046212C">
        <w:rPr>
          <w:rFonts w:ascii="Arial" w:hAnsi="Arial" w:cs="Arial"/>
          <w:b/>
          <w:bCs/>
        </w:rPr>
        <w:t>Background:</w:t>
      </w:r>
      <w:r w:rsidRPr="0046212C">
        <w:rPr>
          <w:rFonts w:ascii="Arial" w:hAnsi="Arial" w:cs="Arial"/>
        </w:rPr>
        <w:br/>
        <w:t>Materials discovery and design play a crucial role in advancing technologies across sectors, from electronics to energy storage. Predicting material properties from their atomic structure and composition can significantly reduce the time and effort required for experimental validations. This project aims to harness the power of machine learning for predicting key properties such as the band gap, energy above the hull, and the relationship between the number of sites and volume based on crystal structures and elemental composition.</w:t>
      </w:r>
    </w:p>
    <w:p w14:paraId="7F8F5D7A" w14:textId="77777777" w:rsidR="0046212C" w:rsidRPr="0046212C" w:rsidRDefault="0046212C" w:rsidP="004B36A1">
      <w:pPr>
        <w:spacing w:after="0" w:line="240" w:lineRule="auto"/>
        <w:rPr>
          <w:rFonts w:ascii="Arial" w:hAnsi="Arial" w:cs="Arial"/>
        </w:rPr>
      </w:pPr>
      <w:r w:rsidRPr="0046212C">
        <w:rPr>
          <w:rFonts w:ascii="Arial" w:hAnsi="Arial" w:cs="Arial"/>
          <w:b/>
          <w:bCs/>
        </w:rPr>
        <w:t>Dataset:</w:t>
      </w:r>
    </w:p>
    <w:p w14:paraId="3A020396" w14:textId="39BD1B8B" w:rsidR="0046212C" w:rsidRPr="0046212C" w:rsidRDefault="0046212C" w:rsidP="004B36A1">
      <w:pPr>
        <w:numPr>
          <w:ilvl w:val="0"/>
          <w:numId w:val="1"/>
        </w:numPr>
        <w:spacing w:after="0" w:line="240" w:lineRule="auto"/>
        <w:rPr>
          <w:rFonts w:ascii="Arial" w:hAnsi="Arial" w:cs="Arial"/>
        </w:rPr>
      </w:pPr>
      <w:r w:rsidRPr="0046212C">
        <w:rPr>
          <w:rFonts w:ascii="Arial" w:hAnsi="Arial" w:cs="Arial"/>
          <w:b/>
          <w:bCs/>
        </w:rPr>
        <w:t>Source:</w:t>
      </w:r>
      <w:r w:rsidRPr="0046212C">
        <w:rPr>
          <w:rFonts w:ascii="Arial" w:hAnsi="Arial" w:cs="Arial"/>
        </w:rPr>
        <w:t xml:space="preserve"> </w:t>
      </w:r>
      <w:hyperlink r:id="rId7" w:history="1">
        <w:r w:rsidR="0073538C" w:rsidRPr="0073538C">
          <w:rPr>
            <w:rStyle w:val="Hyperlink"/>
            <w:rFonts w:ascii="Arial" w:hAnsi="Arial" w:cs="Arial"/>
          </w:rPr>
          <w:t>Crystal System Properties for Li-ion batteries</w:t>
        </w:r>
      </w:hyperlink>
      <w:r w:rsidR="0073538C">
        <w:rPr>
          <w:rFonts w:ascii="Arial" w:hAnsi="Arial" w:cs="Arial"/>
        </w:rPr>
        <w:t>,</w:t>
      </w:r>
      <w:r w:rsidR="0073538C" w:rsidRPr="0073538C">
        <w:rPr>
          <w:rFonts w:ascii="Arial" w:hAnsi="Arial" w:cs="Arial"/>
        </w:rPr>
        <w:t xml:space="preserve"> </w:t>
      </w:r>
      <w:r w:rsidR="0073538C">
        <w:rPr>
          <w:rFonts w:ascii="Arial" w:hAnsi="Arial" w:cs="Arial"/>
        </w:rPr>
        <w:t xml:space="preserve">this </w:t>
      </w:r>
      <w:r w:rsidR="0073538C" w:rsidRPr="0073538C">
        <w:rPr>
          <w:rFonts w:ascii="Arial" w:hAnsi="Arial" w:cs="Arial"/>
        </w:rPr>
        <w:t xml:space="preserve">dataset contains data about the physical and chemical properties of the Li-ion silicate cathodes. These properties can be useful to predict the class of a Li-ion battery. These batteries can be classified </w:t>
      </w:r>
      <w:proofErr w:type="gramStart"/>
      <w:r w:rsidR="0073538C" w:rsidRPr="0073538C">
        <w:rPr>
          <w:rFonts w:ascii="Arial" w:hAnsi="Arial" w:cs="Arial"/>
        </w:rPr>
        <w:t>on the basis of</w:t>
      </w:r>
      <w:proofErr w:type="gramEnd"/>
      <w:r w:rsidR="0073538C" w:rsidRPr="0073538C">
        <w:rPr>
          <w:rFonts w:ascii="Arial" w:hAnsi="Arial" w:cs="Arial"/>
        </w:rPr>
        <w:t xml:space="preserve"> their crystal system. Three major classes of crystal system</w:t>
      </w:r>
      <w:ins w:id="2" w:author="Tieu, Kevin T" w:date="2023-10-19T16:04:00Z">
        <w:r w:rsidR="00A55DCD">
          <w:rPr>
            <w:rFonts w:ascii="Arial" w:hAnsi="Arial" w:cs="Arial"/>
          </w:rPr>
          <w:t>s</w:t>
        </w:r>
      </w:ins>
      <w:r w:rsidR="0073538C" w:rsidRPr="0073538C">
        <w:rPr>
          <w:rFonts w:ascii="Arial" w:hAnsi="Arial" w:cs="Arial"/>
        </w:rPr>
        <w:t xml:space="preserve"> include: monoclinic, </w:t>
      </w:r>
      <w:proofErr w:type="gramStart"/>
      <w:r w:rsidR="0073538C" w:rsidRPr="0073538C">
        <w:rPr>
          <w:rFonts w:ascii="Arial" w:hAnsi="Arial" w:cs="Arial"/>
        </w:rPr>
        <w:t>orthorhombic</w:t>
      </w:r>
      <w:proofErr w:type="gramEnd"/>
      <w:r w:rsidR="0073538C" w:rsidRPr="0073538C">
        <w:rPr>
          <w:rFonts w:ascii="Arial" w:hAnsi="Arial" w:cs="Arial"/>
        </w:rPr>
        <w:t xml:space="preserve"> and triclinic.</w:t>
      </w:r>
    </w:p>
    <w:p w14:paraId="7A506B7A" w14:textId="656B665E" w:rsidR="0046212C" w:rsidRPr="0046212C" w:rsidRDefault="0046212C" w:rsidP="004B36A1">
      <w:pPr>
        <w:numPr>
          <w:ilvl w:val="0"/>
          <w:numId w:val="1"/>
        </w:numPr>
        <w:spacing w:after="0" w:line="240" w:lineRule="auto"/>
        <w:rPr>
          <w:rFonts w:ascii="Arial" w:hAnsi="Arial" w:cs="Arial"/>
        </w:rPr>
      </w:pPr>
      <w:r w:rsidRPr="0046212C">
        <w:rPr>
          <w:rFonts w:ascii="Arial" w:hAnsi="Arial" w:cs="Arial"/>
          <w:b/>
          <w:bCs/>
        </w:rPr>
        <w:t>Data points:</w:t>
      </w:r>
      <w:r w:rsidRPr="0046212C">
        <w:rPr>
          <w:rFonts w:ascii="Arial" w:hAnsi="Arial" w:cs="Arial"/>
        </w:rPr>
        <w:t xml:space="preserve"> </w:t>
      </w:r>
      <w:r w:rsidR="00CC2D54" w:rsidRPr="00CC2D54">
        <w:rPr>
          <w:rFonts w:ascii="Arial" w:hAnsi="Arial" w:cs="Arial"/>
        </w:rPr>
        <w:t xml:space="preserve">the dataset "Crystal System Properties for Li-ion batteries” has </w:t>
      </w:r>
      <w:del w:id="3" w:author="Tieu, Kevin T" w:date="2023-10-19T16:09:00Z">
        <w:r w:rsidR="00CC2D54" w:rsidRPr="00CC2D54" w:rsidDel="00FB2054">
          <w:rPr>
            <w:rFonts w:ascii="Arial" w:hAnsi="Arial" w:cs="Arial"/>
          </w:rPr>
          <w:delText xml:space="preserve">338 </w:delText>
        </w:r>
      </w:del>
      <w:ins w:id="4" w:author="Tieu, Kevin T" w:date="2023-10-19T16:09:00Z">
        <w:r w:rsidR="00FB2054">
          <w:rPr>
            <w:rFonts w:ascii="Arial" w:hAnsi="Arial" w:cs="Arial"/>
          </w:rPr>
          <w:t>339</w:t>
        </w:r>
        <w:r w:rsidR="00FB2054" w:rsidRPr="00CC2D54">
          <w:rPr>
            <w:rFonts w:ascii="Arial" w:hAnsi="Arial" w:cs="Arial"/>
          </w:rPr>
          <w:t xml:space="preserve"> </w:t>
        </w:r>
      </w:ins>
      <w:r w:rsidR="00CC2D54" w:rsidRPr="00CC2D54">
        <w:rPr>
          <w:rFonts w:ascii="Arial" w:hAnsi="Arial" w:cs="Arial"/>
        </w:rPr>
        <w:t xml:space="preserve">unique material records </w:t>
      </w:r>
      <w:r w:rsidR="00CC2D54">
        <w:rPr>
          <w:rFonts w:ascii="Arial" w:hAnsi="Arial" w:cs="Arial"/>
        </w:rPr>
        <w:t>(</w:t>
      </w:r>
      <w:del w:id="5" w:author="Tieu, Kevin T" w:date="2023-10-19T16:04:00Z">
        <w:r w:rsidR="00CC2D54" w:rsidRPr="00CC2D54" w:rsidDel="00A55DCD">
          <w:rPr>
            <w:rFonts w:ascii="Arial" w:hAnsi="Arial" w:cs="Arial"/>
          </w:rPr>
          <w:delText xml:space="preserve"> </w:delText>
        </w:r>
      </w:del>
      <w:r w:rsidR="00CC2D54" w:rsidRPr="00CC2D54">
        <w:rPr>
          <w:rFonts w:ascii="Arial" w:hAnsi="Arial" w:cs="Arial"/>
        </w:rPr>
        <w:t>data points</w:t>
      </w:r>
      <w:r w:rsidR="00CC2D54">
        <w:rPr>
          <w:rFonts w:ascii="Arial" w:hAnsi="Arial" w:cs="Arial"/>
        </w:rPr>
        <w:t>)</w:t>
      </w:r>
      <w:r w:rsidR="00CC2D54" w:rsidRPr="00CC2D54">
        <w:rPr>
          <w:rFonts w:ascii="Arial" w:hAnsi="Arial" w:cs="Arial"/>
        </w:rPr>
        <w:t>.</w:t>
      </w:r>
      <w:del w:id="6" w:author="Tieu, Kevin T" w:date="2023-10-19T16:14:00Z">
        <w:r w:rsidR="00CC2D54" w:rsidDel="00EB5486">
          <w:rPr>
            <w:rFonts w:ascii="Arial" w:hAnsi="Arial" w:cs="Arial"/>
          </w:rPr>
          <w:delText xml:space="preserve"> Also has 11 data columns.</w:delText>
        </w:r>
      </w:del>
    </w:p>
    <w:p w14:paraId="3ED33DB9" w14:textId="460815C0" w:rsidR="0046212C" w:rsidRPr="0046212C" w:rsidRDefault="0046212C" w:rsidP="004B36A1">
      <w:pPr>
        <w:numPr>
          <w:ilvl w:val="0"/>
          <w:numId w:val="1"/>
        </w:numPr>
        <w:spacing w:after="0" w:line="240" w:lineRule="auto"/>
        <w:rPr>
          <w:rFonts w:ascii="Arial" w:hAnsi="Arial" w:cs="Arial"/>
        </w:rPr>
      </w:pPr>
      <w:r w:rsidRPr="0046212C">
        <w:rPr>
          <w:rFonts w:ascii="Arial" w:hAnsi="Arial" w:cs="Arial"/>
          <w:b/>
          <w:bCs/>
        </w:rPr>
        <w:t>Features:</w:t>
      </w:r>
      <w:r w:rsidR="00B66505" w:rsidRPr="00A0346F">
        <w:rPr>
          <w:rFonts w:ascii="Arial" w:hAnsi="Arial" w:cs="Arial"/>
        </w:rPr>
        <w:t xml:space="preserve"> </w:t>
      </w:r>
      <w:del w:id="7" w:author="Tieu, Kevin T" w:date="2023-10-19T16:04:00Z">
        <w:r w:rsidRPr="0046212C" w:rsidDel="00717AA3">
          <w:rPr>
            <w:rFonts w:ascii="Arial" w:hAnsi="Arial" w:cs="Arial"/>
          </w:rPr>
          <w:delText>Materials ID</w:delText>
        </w:r>
        <w:r w:rsidR="00B66505" w:rsidRPr="00A0346F" w:rsidDel="00717AA3">
          <w:rPr>
            <w:rFonts w:ascii="Arial" w:hAnsi="Arial" w:cs="Arial"/>
          </w:rPr>
          <w:delText xml:space="preserve">, </w:delText>
        </w:r>
        <w:r w:rsidRPr="0046212C" w:rsidDel="00717AA3">
          <w:rPr>
            <w:rFonts w:ascii="Arial" w:hAnsi="Arial" w:cs="Arial"/>
          </w:rPr>
          <w:delText>Formula</w:delText>
        </w:r>
        <w:r w:rsidR="00B66505" w:rsidRPr="00A0346F" w:rsidDel="00717AA3">
          <w:rPr>
            <w:rFonts w:ascii="Arial" w:hAnsi="Arial" w:cs="Arial"/>
          </w:rPr>
          <w:delText xml:space="preserve">, </w:delText>
        </w:r>
      </w:del>
      <w:r w:rsidR="00B66505" w:rsidRPr="00A0346F">
        <w:rPr>
          <w:rFonts w:ascii="Arial" w:hAnsi="Arial" w:cs="Arial"/>
        </w:rPr>
        <w:t>Space group</w:t>
      </w:r>
      <w:r w:rsidRPr="0046212C">
        <w:rPr>
          <w:rFonts w:ascii="Arial" w:hAnsi="Arial" w:cs="Arial"/>
        </w:rPr>
        <w:t xml:space="preserve"> (Crystal Structure)</w:t>
      </w:r>
      <w:r w:rsidR="00B66505" w:rsidRPr="00A0346F">
        <w:rPr>
          <w:rFonts w:ascii="Arial" w:hAnsi="Arial" w:cs="Arial"/>
        </w:rPr>
        <w:t xml:space="preserve">, </w:t>
      </w:r>
      <w:r w:rsidRPr="0046212C">
        <w:rPr>
          <w:rFonts w:ascii="Arial" w:hAnsi="Arial" w:cs="Arial"/>
        </w:rPr>
        <w:t>Formation Energy</w:t>
      </w:r>
      <w:r w:rsidR="00B66505" w:rsidRPr="00A0346F">
        <w:rPr>
          <w:rFonts w:ascii="Arial" w:hAnsi="Arial" w:cs="Arial"/>
        </w:rPr>
        <w:t xml:space="preserve">, </w:t>
      </w:r>
      <w:r w:rsidRPr="0046212C">
        <w:rPr>
          <w:rFonts w:ascii="Arial" w:hAnsi="Arial" w:cs="Arial"/>
        </w:rPr>
        <w:t>Energy Above Hull</w:t>
      </w:r>
      <w:r w:rsidR="00B66505" w:rsidRPr="00A0346F">
        <w:rPr>
          <w:rFonts w:ascii="Arial" w:hAnsi="Arial" w:cs="Arial"/>
        </w:rPr>
        <w:t xml:space="preserve">, </w:t>
      </w:r>
      <w:r w:rsidRPr="0046212C">
        <w:rPr>
          <w:rFonts w:ascii="Arial" w:hAnsi="Arial" w:cs="Arial"/>
        </w:rPr>
        <w:t>Band Gap</w:t>
      </w:r>
      <w:r w:rsidR="00B66505" w:rsidRPr="00A0346F">
        <w:rPr>
          <w:rFonts w:ascii="Arial" w:hAnsi="Arial" w:cs="Arial"/>
        </w:rPr>
        <w:t xml:space="preserve">, </w:t>
      </w:r>
      <w:r w:rsidRPr="0046212C">
        <w:rPr>
          <w:rFonts w:ascii="Arial" w:hAnsi="Arial" w:cs="Arial"/>
        </w:rPr>
        <w:t>Number of sites (</w:t>
      </w:r>
      <w:proofErr w:type="spellStart"/>
      <w:r w:rsidRPr="0046212C">
        <w:rPr>
          <w:rFonts w:ascii="Arial" w:hAnsi="Arial" w:cs="Arial"/>
        </w:rPr>
        <w:t>Nsites</w:t>
      </w:r>
      <w:proofErr w:type="spellEnd"/>
      <w:r w:rsidRPr="0046212C">
        <w:rPr>
          <w:rFonts w:ascii="Arial" w:hAnsi="Arial" w:cs="Arial"/>
        </w:rPr>
        <w:t>)</w:t>
      </w:r>
      <w:r w:rsidR="00B66505" w:rsidRPr="00A0346F">
        <w:rPr>
          <w:rFonts w:ascii="Arial" w:hAnsi="Arial" w:cs="Arial"/>
        </w:rPr>
        <w:t xml:space="preserve">, </w:t>
      </w:r>
      <w:r w:rsidRPr="0046212C">
        <w:rPr>
          <w:rFonts w:ascii="Arial" w:hAnsi="Arial" w:cs="Arial"/>
        </w:rPr>
        <w:t>Density</w:t>
      </w:r>
      <w:r w:rsidR="00B66505" w:rsidRPr="00A0346F">
        <w:rPr>
          <w:rFonts w:ascii="Arial" w:hAnsi="Arial" w:cs="Arial"/>
        </w:rPr>
        <w:t xml:space="preserve">, </w:t>
      </w:r>
      <w:r w:rsidRPr="0046212C">
        <w:rPr>
          <w:rFonts w:ascii="Arial" w:hAnsi="Arial" w:cs="Arial"/>
        </w:rPr>
        <w:t>Volume</w:t>
      </w:r>
      <w:r w:rsidR="00B66505" w:rsidRPr="00A0346F">
        <w:rPr>
          <w:rFonts w:ascii="Arial" w:hAnsi="Arial" w:cs="Arial"/>
        </w:rPr>
        <w:t xml:space="preserve">, </w:t>
      </w:r>
      <w:r w:rsidRPr="0046212C">
        <w:rPr>
          <w:rFonts w:ascii="Arial" w:hAnsi="Arial" w:cs="Arial"/>
        </w:rPr>
        <w:t>Band structure</w:t>
      </w:r>
      <w:r w:rsidR="00B66505" w:rsidRPr="00A0346F">
        <w:rPr>
          <w:rFonts w:ascii="Arial" w:hAnsi="Arial" w:cs="Arial"/>
        </w:rPr>
        <w:t xml:space="preserve">, </w:t>
      </w:r>
      <w:r w:rsidRPr="0046212C">
        <w:rPr>
          <w:rFonts w:ascii="Arial" w:hAnsi="Arial" w:cs="Arial"/>
        </w:rPr>
        <w:t>Elemental composition (e.g., Li, Mn, Si, O, Fe, Co)</w:t>
      </w:r>
    </w:p>
    <w:p w14:paraId="70AEDAA0" w14:textId="49CC6A6F" w:rsidR="00B66505" w:rsidRPr="0022198E" w:rsidRDefault="0046212C" w:rsidP="004B36A1">
      <w:pPr>
        <w:numPr>
          <w:ilvl w:val="0"/>
          <w:numId w:val="1"/>
        </w:numPr>
        <w:spacing w:after="0" w:line="240" w:lineRule="auto"/>
        <w:rPr>
          <w:rFonts w:ascii="Arial" w:hAnsi="Arial" w:cs="Arial"/>
          <w:highlight w:val="yellow"/>
          <w:rPrChange w:id="8" w:author="Tieu, Kevin T" w:date="2023-10-19T16:18:00Z">
            <w:rPr>
              <w:rFonts w:ascii="Arial" w:hAnsi="Arial" w:cs="Arial"/>
            </w:rPr>
          </w:rPrChange>
        </w:rPr>
      </w:pPr>
      <w:r w:rsidRPr="0046212C">
        <w:rPr>
          <w:rFonts w:ascii="Arial" w:hAnsi="Arial" w:cs="Arial"/>
          <w:b/>
          <w:bCs/>
        </w:rPr>
        <w:t xml:space="preserve">Learning </w:t>
      </w:r>
      <w:r w:rsidR="00990DF2" w:rsidRPr="0046212C">
        <w:rPr>
          <w:rFonts w:ascii="Arial" w:hAnsi="Arial" w:cs="Arial"/>
          <w:b/>
          <w:bCs/>
        </w:rPr>
        <w:t>Target</w:t>
      </w:r>
      <w:r w:rsidR="00990DF2">
        <w:rPr>
          <w:rFonts w:ascii="Arial" w:hAnsi="Arial" w:cs="Arial"/>
          <w:b/>
          <w:bCs/>
        </w:rPr>
        <w:t>:</w:t>
      </w:r>
      <w:ins w:id="9" w:author="Tieu, Kevin T" w:date="2023-10-19T16:04:00Z">
        <w:r w:rsidR="00A55DCD">
          <w:rPr>
            <w:rFonts w:ascii="Arial" w:hAnsi="Arial" w:cs="Arial"/>
            <w:b/>
            <w:bCs/>
          </w:rPr>
          <w:t xml:space="preserve"> </w:t>
        </w:r>
      </w:ins>
      <w:r w:rsidR="00A0346F" w:rsidRPr="0022198E">
        <w:rPr>
          <w:rFonts w:ascii="Arial" w:hAnsi="Arial" w:cs="Arial"/>
          <w:highlight w:val="yellow"/>
          <w:rPrChange w:id="10" w:author="Tieu, Kevin T" w:date="2023-10-19T16:18:00Z">
            <w:rPr>
              <w:rFonts w:ascii="Arial" w:hAnsi="Arial" w:cs="Arial"/>
            </w:rPr>
          </w:rPrChange>
        </w:rPr>
        <w:t xml:space="preserve">The proposed analysis is to uncover relationships between material properties, develop predictive models for these properties, classify materials based on inherent characteristics, and visually represent data for better understanding. The </w:t>
      </w:r>
      <w:proofErr w:type="gramStart"/>
      <w:r w:rsidR="00A0346F" w:rsidRPr="0022198E">
        <w:rPr>
          <w:rFonts w:ascii="Arial" w:hAnsi="Arial" w:cs="Arial"/>
          <w:highlight w:val="yellow"/>
          <w:rPrChange w:id="11" w:author="Tieu, Kevin T" w:date="2023-10-19T16:18:00Z">
            <w:rPr>
              <w:rFonts w:ascii="Arial" w:hAnsi="Arial" w:cs="Arial"/>
            </w:rPr>
          </w:rPrChange>
        </w:rPr>
        <w:t>ultimate aim</w:t>
      </w:r>
      <w:proofErr w:type="gramEnd"/>
      <w:r w:rsidR="00A0346F" w:rsidRPr="0022198E">
        <w:rPr>
          <w:rFonts w:ascii="Arial" w:hAnsi="Arial" w:cs="Arial"/>
          <w:highlight w:val="yellow"/>
          <w:rPrChange w:id="12" w:author="Tieu, Kevin T" w:date="2023-10-19T16:18:00Z">
            <w:rPr>
              <w:rFonts w:ascii="Arial" w:hAnsi="Arial" w:cs="Arial"/>
            </w:rPr>
          </w:rPrChange>
        </w:rPr>
        <w:t xml:space="preserve"> is to bridge the gap between data-driven insights and the real-world physics of materials.</w:t>
      </w:r>
    </w:p>
    <w:p w14:paraId="1A282F9F" w14:textId="77777777" w:rsidR="004B36A1" w:rsidRPr="0046212C" w:rsidRDefault="004B36A1" w:rsidP="004B36A1">
      <w:pPr>
        <w:spacing w:after="0" w:line="240" w:lineRule="auto"/>
        <w:ind w:left="720"/>
        <w:rPr>
          <w:rFonts w:ascii="Arial" w:hAnsi="Arial" w:cs="Arial"/>
        </w:rPr>
      </w:pPr>
    </w:p>
    <w:p w14:paraId="4A034436" w14:textId="77777777" w:rsidR="0046212C" w:rsidRDefault="0046212C" w:rsidP="004B36A1">
      <w:pPr>
        <w:spacing w:after="0" w:line="240" w:lineRule="auto"/>
        <w:rPr>
          <w:rFonts w:ascii="Arial" w:hAnsi="Arial" w:cs="Arial"/>
          <w:b/>
          <w:bCs/>
        </w:rPr>
      </w:pPr>
      <w:r w:rsidRPr="0046212C">
        <w:rPr>
          <w:rFonts w:ascii="Arial" w:hAnsi="Arial" w:cs="Arial"/>
          <w:b/>
          <w:bCs/>
        </w:rPr>
        <w:t>Plan of Work:</w:t>
      </w:r>
    </w:p>
    <w:p w14:paraId="298DBD5C" w14:textId="77777777" w:rsidR="004B36A1" w:rsidRPr="0046212C" w:rsidRDefault="004B36A1" w:rsidP="004B36A1">
      <w:pPr>
        <w:spacing w:after="0" w:line="240" w:lineRule="auto"/>
        <w:rPr>
          <w:rFonts w:ascii="Arial" w:hAnsi="Arial" w:cs="Arial"/>
        </w:rPr>
      </w:pPr>
    </w:p>
    <w:p w14:paraId="7A5CAB5F" w14:textId="5670ACF6" w:rsidR="0046212C" w:rsidRPr="0046212C" w:rsidRDefault="0046212C" w:rsidP="004B36A1">
      <w:pPr>
        <w:numPr>
          <w:ilvl w:val="0"/>
          <w:numId w:val="2"/>
        </w:numPr>
        <w:spacing w:after="0" w:line="240" w:lineRule="auto"/>
        <w:rPr>
          <w:rFonts w:ascii="Arial" w:hAnsi="Arial" w:cs="Arial"/>
        </w:rPr>
      </w:pPr>
      <w:r w:rsidRPr="0046212C">
        <w:rPr>
          <w:rFonts w:ascii="Arial" w:hAnsi="Arial" w:cs="Arial"/>
          <w:b/>
          <w:bCs/>
        </w:rPr>
        <w:t>Data Preprocessing:</w:t>
      </w:r>
      <w:r w:rsidRPr="0046212C">
        <w:rPr>
          <w:rFonts w:ascii="Arial" w:hAnsi="Arial" w:cs="Arial"/>
        </w:rPr>
        <w:t xml:space="preserve"> Parsing the chemical formulae to extract the stoichiometry of elements using the </w:t>
      </w:r>
      <w:proofErr w:type="spellStart"/>
      <w:r w:rsidRPr="0046212C">
        <w:rPr>
          <w:rFonts w:ascii="Arial" w:hAnsi="Arial" w:cs="Arial"/>
        </w:rPr>
        <w:t>chemparse</w:t>
      </w:r>
      <w:proofErr w:type="spellEnd"/>
      <w:r w:rsidRPr="0046212C">
        <w:rPr>
          <w:rFonts w:ascii="Arial" w:hAnsi="Arial" w:cs="Arial"/>
        </w:rPr>
        <w:t xml:space="preserve"> library. Merging this with the </w:t>
      </w:r>
      <w:del w:id="13" w:author="Tieu, Kevin T" w:date="2023-10-19T16:06:00Z">
        <w:r w:rsidRPr="0046212C" w:rsidDel="00DF058E">
          <w:rPr>
            <w:rFonts w:ascii="Arial" w:hAnsi="Arial" w:cs="Arial"/>
          </w:rPr>
          <w:delText xml:space="preserve">main </w:delText>
        </w:r>
      </w:del>
      <w:ins w:id="14" w:author="Tieu, Kevin T" w:date="2023-10-19T16:06:00Z">
        <w:r w:rsidR="00DF058E">
          <w:rPr>
            <w:rFonts w:ascii="Arial" w:hAnsi="Arial" w:cs="Arial"/>
          </w:rPr>
          <w:t>original</w:t>
        </w:r>
        <w:r w:rsidR="00DF058E" w:rsidRPr="0046212C">
          <w:rPr>
            <w:rFonts w:ascii="Arial" w:hAnsi="Arial" w:cs="Arial"/>
          </w:rPr>
          <w:t xml:space="preserve"> </w:t>
        </w:r>
      </w:ins>
      <w:r w:rsidRPr="0046212C">
        <w:rPr>
          <w:rFonts w:ascii="Arial" w:hAnsi="Arial" w:cs="Arial"/>
        </w:rPr>
        <w:t>dataset provides a richer feature set.</w:t>
      </w:r>
    </w:p>
    <w:p w14:paraId="502760F5" w14:textId="77777777" w:rsidR="0046212C" w:rsidRPr="0046212C" w:rsidRDefault="0046212C" w:rsidP="004B36A1">
      <w:pPr>
        <w:numPr>
          <w:ilvl w:val="0"/>
          <w:numId w:val="2"/>
        </w:numPr>
        <w:spacing w:after="0" w:line="240" w:lineRule="auto"/>
        <w:rPr>
          <w:rFonts w:ascii="Arial" w:hAnsi="Arial" w:cs="Arial"/>
        </w:rPr>
      </w:pPr>
      <w:r w:rsidRPr="0046212C">
        <w:rPr>
          <w:rFonts w:ascii="Arial" w:hAnsi="Arial" w:cs="Arial"/>
          <w:b/>
          <w:bCs/>
        </w:rPr>
        <w:t>Exploratory Data Analysis:</w:t>
      </w:r>
      <w:r w:rsidRPr="0046212C">
        <w:rPr>
          <w:rFonts w:ascii="Arial" w:hAnsi="Arial" w:cs="Arial"/>
        </w:rPr>
        <w:t xml:space="preserve"> Using heat maps to understand correlations between features. Histograms can provide insights into the distribution of crystal structures and other properties.</w:t>
      </w:r>
    </w:p>
    <w:p w14:paraId="11BF842D" w14:textId="77777777" w:rsidR="0046212C" w:rsidRPr="0046212C" w:rsidRDefault="0046212C" w:rsidP="004B36A1">
      <w:pPr>
        <w:numPr>
          <w:ilvl w:val="0"/>
          <w:numId w:val="2"/>
        </w:numPr>
        <w:spacing w:after="0" w:line="240" w:lineRule="auto"/>
        <w:rPr>
          <w:rFonts w:ascii="Arial" w:hAnsi="Arial" w:cs="Arial"/>
        </w:rPr>
      </w:pPr>
      <w:r w:rsidRPr="0046212C">
        <w:rPr>
          <w:rFonts w:ascii="Arial" w:hAnsi="Arial" w:cs="Arial"/>
          <w:b/>
          <w:bCs/>
        </w:rPr>
        <w:t>Regression Tasks:</w:t>
      </w:r>
    </w:p>
    <w:p w14:paraId="7B3E7EC5" w14:textId="77777777" w:rsidR="0046212C" w:rsidRPr="0022198E" w:rsidRDefault="0046212C" w:rsidP="004B36A1">
      <w:pPr>
        <w:numPr>
          <w:ilvl w:val="1"/>
          <w:numId w:val="2"/>
        </w:numPr>
        <w:spacing w:after="0" w:line="240" w:lineRule="auto"/>
        <w:rPr>
          <w:rFonts w:ascii="Arial" w:hAnsi="Arial" w:cs="Arial"/>
          <w:highlight w:val="yellow"/>
          <w:rPrChange w:id="15" w:author="Tieu, Kevin T" w:date="2023-10-19T16:18:00Z">
            <w:rPr>
              <w:rFonts w:ascii="Arial" w:hAnsi="Arial" w:cs="Arial"/>
            </w:rPr>
          </w:rPrChange>
        </w:rPr>
      </w:pPr>
      <w:r w:rsidRPr="0022198E">
        <w:rPr>
          <w:rFonts w:ascii="Arial" w:hAnsi="Arial" w:cs="Arial"/>
          <w:highlight w:val="yellow"/>
          <w:rPrChange w:id="16" w:author="Tieu, Kevin T" w:date="2023-10-19T16:18:00Z">
            <w:rPr>
              <w:rFonts w:ascii="Arial" w:hAnsi="Arial" w:cs="Arial"/>
            </w:rPr>
          </w:rPrChange>
        </w:rPr>
        <w:t xml:space="preserve">2D Regression for Band Gap vs. E Above Hull and </w:t>
      </w:r>
      <w:proofErr w:type="spellStart"/>
      <w:r w:rsidRPr="0022198E">
        <w:rPr>
          <w:rFonts w:ascii="Arial" w:hAnsi="Arial" w:cs="Arial"/>
          <w:highlight w:val="yellow"/>
          <w:rPrChange w:id="17" w:author="Tieu, Kevin T" w:date="2023-10-19T16:18:00Z">
            <w:rPr>
              <w:rFonts w:ascii="Arial" w:hAnsi="Arial" w:cs="Arial"/>
            </w:rPr>
          </w:rPrChange>
        </w:rPr>
        <w:t>Nsites</w:t>
      </w:r>
      <w:proofErr w:type="spellEnd"/>
      <w:r w:rsidRPr="0022198E">
        <w:rPr>
          <w:rFonts w:ascii="Arial" w:hAnsi="Arial" w:cs="Arial"/>
          <w:highlight w:val="yellow"/>
          <w:rPrChange w:id="18" w:author="Tieu, Kevin T" w:date="2023-10-19T16:18:00Z">
            <w:rPr>
              <w:rFonts w:ascii="Arial" w:hAnsi="Arial" w:cs="Arial"/>
            </w:rPr>
          </w:rPrChange>
        </w:rPr>
        <w:t xml:space="preserve"> vs. Volume. Validation using parity plots.</w:t>
      </w:r>
    </w:p>
    <w:p w14:paraId="27925643" w14:textId="77777777" w:rsidR="0046212C" w:rsidRPr="0022198E" w:rsidRDefault="0046212C" w:rsidP="004B36A1">
      <w:pPr>
        <w:numPr>
          <w:ilvl w:val="1"/>
          <w:numId w:val="2"/>
        </w:numPr>
        <w:spacing w:after="0" w:line="240" w:lineRule="auto"/>
        <w:rPr>
          <w:rFonts w:ascii="Arial" w:hAnsi="Arial" w:cs="Arial"/>
          <w:highlight w:val="yellow"/>
          <w:rPrChange w:id="19" w:author="Tieu, Kevin T" w:date="2023-10-19T16:18:00Z">
            <w:rPr>
              <w:rFonts w:ascii="Arial" w:hAnsi="Arial" w:cs="Arial"/>
            </w:rPr>
          </w:rPrChange>
        </w:rPr>
      </w:pPr>
      <w:r w:rsidRPr="0022198E">
        <w:rPr>
          <w:rFonts w:ascii="Arial" w:hAnsi="Arial" w:cs="Arial"/>
          <w:highlight w:val="yellow"/>
          <w:rPrChange w:id="20" w:author="Tieu, Kevin T" w:date="2023-10-19T16:18:00Z">
            <w:rPr>
              <w:rFonts w:ascii="Arial" w:hAnsi="Arial" w:cs="Arial"/>
            </w:rPr>
          </w:rPrChange>
        </w:rPr>
        <w:t xml:space="preserve">3D Regression (possibly polynomial regression) using features like </w:t>
      </w:r>
      <w:proofErr w:type="spellStart"/>
      <w:r w:rsidRPr="0022198E">
        <w:rPr>
          <w:rFonts w:ascii="Arial" w:hAnsi="Arial" w:cs="Arial"/>
          <w:highlight w:val="yellow"/>
          <w:rPrChange w:id="21" w:author="Tieu, Kevin T" w:date="2023-10-19T16:18:00Z">
            <w:rPr>
              <w:rFonts w:ascii="Arial" w:hAnsi="Arial" w:cs="Arial"/>
            </w:rPr>
          </w:rPrChange>
        </w:rPr>
        <w:t>Nsites</w:t>
      </w:r>
      <w:proofErr w:type="spellEnd"/>
      <w:r w:rsidRPr="0022198E">
        <w:rPr>
          <w:rFonts w:ascii="Arial" w:hAnsi="Arial" w:cs="Arial"/>
          <w:highlight w:val="yellow"/>
          <w:rPrChange w:id="22" w:author="Tieu, Kevin T" w:date="2023-10-19T16:18:00Z">
            <w:rPr>
              <w:rFonts w:ascii="Arial" w:hAnsi="Arial" w:cs="Arial"/>
            </w:rPr>
          </w:rPrChange>
        </w:rPr>
        <w:t>, Density, and Volume.</w:t>
      </w:r>
    </w:p>
    <w:p w14:paraId="34040435" w14:textId="47D27211" w:rsidR="0046212C" w:rsidRPr="0046212C" w:rsidRDefault="0046212C" w:rsidP="004B36A1">
      <w:pPr>
        <w:numPr>
          <w:ilvl w:val="0"/>
          <w:numId w:val="2"/>
        </w:numPr>
        <w:spacing w:after="0" w:line="240" w:lineRule="auto"/>
        <w:rPr>
          <w:rFonts w:ascii="Arial" w:hAnsi="Arial" w:cs="Arial"/>
        </w:rPr>
      </w:pPr>
      <w:r w:rsidRPr="0046212C">
        <w:rPr>
          <w:rFonts w:ascii="Arial" w:hAnsi="Arial" w:cs="Arial"/>
          <w:b/>
          <w:bCs/>
        </w:rPr>
        <w:t>Classification Task:</w:t>
      </w:r>
      <w:r w:rsidRPr="0046212C">
        <w:rPr>
          <w:rFonts w:ascii="Arial" w:hAnsi="Arial" w:cs="Arial"/>
        </w:rPr>
        <w:t xml:space="preserve"> Using </w:t>
      </w:r>
      <w:ins w:id="23" w:author="Tieu, Kevin T" w:date="2023-10-19T16:06:00Z">
        <w:r w:rsidR="00DA46EC" w:rsidRPr="00DA46EC">
          <w:rPr>
            <w:rFonts w:ascii="Arial" w:hAnsi="Arial" w:cs="Arial"/>
          </w:rPr>
          <w:t xml:space="preserve">the K-nearest neighbors </w:t>
        </w:r>
        <w:r w:rsidR="00DA46EC">
          <w:rPr>
            <w:rFonts w:ascii="Arial" w:hAnsi="Arial" w:cs="Arial"/>
          </w:rPr>
          <w:t>(</w:t>
        </w:r>
      </w:ins>
      <w:r w:rsidRPr="0046212C">
        <w:rPr>
          <w:rFonts w:ascii="Arial" w:hAnsi="Arial" w:cs="Arial"/>
        </w:rPr>
        <w:t>KNN</w:t>
      </w:r>
      <w:ins w:id="24" w:author="Tieu, Kevin T" w:date="2023-10-19T16:06:00Z">
        <w:r w:rsidR="00DA46EC">
          <w:rPr>
            <w:rFonts w:ascii="Arial" w:hAnsi="Arial" w:cs="Arial"/>
          </w:rPr>
          <w:t>) al</w:t>
        </w:r>
      </w:ins>
      <w:ins w:id="25" w:author="Tieu, Kevin T" w:date="2023-10-19T16:07:00Z">
        <w:r w:rsidR="00DA46EC">
          <w:rPr>
            <w:rFonts w:ascii="Arial" w:hAnsi="Arial" w:cs="Arial"/>
          </w:rPr>
          <w:t>gorithm</w:t>
        </w:r>
      </w:ins>
      <w:r w:rsidRPr="0046212C">
        <w:rPr>
          <w:rFonts w:ascii="Arial" w:hAnsi="Arial" w:cs="Arial"/>
        </w:rPr>
        <w:t xml:space="preserve"> to predict the crystal space group based on the properties and composition of materials.</w:t>
      </w:r>
    </w:p>
    <w:p w14:paraId="1922441E" w14:textId="77777777" w:rsidR="0046212C" w:rsidRPr="0046212C" w:rsidRDefault="0046212C" w:rsidP="004B36A1">
      <w:pPr>
        <w:numPr>
          <w:ilvl w:val="0"/>
          <w:numId w:val="2"/>
        </w:numPr>
        <w:spacing w:after="0" w:line="240" w:lineRule="auto"/>
        <w:rPr>
          <w:rFonts w:ascii="Arial" w:hAnsi="Arial" w:cs="Arial"/>
        </w:rPr>
      </w:pPr>
      <w:r w:rsidRPr="0046212C">
        <w:rPr>
          <w:rFonts w:ascii="Arial" w:hAnsi="Arial" w:cs="Arial"/>
          <w:b/>
          <w:bCs/>
        </w:rPr>
        <w:t>Insights Generation:</w:t>
      </w:r>
      <w:r w:rsidRPr="0046212C">
        <w:rPr>
          <w:rFonts w:ascii="Arial" w:hAnsi="Arial" w:cs="Arial"/>
        </w:rPr>
        <w:t xml:space="preserve"> Deep dive into the most frequently appearing crystal structures and comparing their average energy, density, etc. Further, understanding the physical origins of correlated properties.</w:t>
      </w:r>
    </w:p>
    <w:p w14:paraId="529BE4BA" w14:textId="77777777" w:rsidR="0046212C" w:rsidRPr="0022198E" w:rsidRDefault="0046212C" w:rsidP="004B36A1">
      <w:pPr>
        <w:numPr>
          <w:ilvl w:val="0"/>
          <w:numId w:val="2"/>
        </w:numPr>
        <w:spacing w:after="0" w:line="240" w:lineRule="auto"/>
        <w:rPr>
          <w:rFonts w:ascii="Arial" w:hAnsi="Arial" w:cs="Arial"/>
          <w:highlight w:val="yellow"/>
          <w:rPrChange w:id="26" w:author="Tieu, Kevin T" w:date="2023-10-19T16:18:00Z">
            <w:rPr>
              <w:rFonts w:ascii="Arial" w:hAnsi="Arial" w:cs="Arial"/>
            </w:rPr>
          </w:rPrChange>
        </w:rPr>
      </w:pPr>
      <w:r w:rsidRPr="0046212C">
        <w:rPr>
          <w:rFonts w:ascii="Arial" w:hAnsi="Arial" w:cs="Arial"/>
          <w:b/>
          <w:bCs/>
        </w:rPr>
        <w:t>Model Evaluation:</w:t>
      </w:r>
      <w:r w:rsidRPr="0046212C">
        <w:rPr>
          <w:rFonts w:ascii="Arial" w:hAnsi="Arial" w:cs="Arial"/>
        </w:rPr>
        <w:t xml:space="preserve"> </w:t>
      </w:r>
      <w:r w:rsidRPr="0022198E">
        <w:rPr>
          <w:rFonts w:ascii="Arial" w:hAnsi="Arial" w:cs="Arial"/>
          <w:highlight w:val="yellow"/>
          <w:rPrChange w:id="27" w:author="Tieu, Kevin T" w:date="2023-10-19T16:18:00Z">
            <w:rPr>
              <w:rFonts w:ascii="Arial" w:hAnsi="Arial" w:cs="Arial"/>
            </w:rPr>
          </w:rPrChange>
        </w:rPr>
        <w:t>For each machine learning task, the models will be evaluated using appropriate metrics like R2 score for regression and accuracy for classification.</w:t>
      </w:r>
    </w:p>
    <w:p w14:paraId="2BAF4738" w14:textId="77777777" w:rsidR="004B36A1" w:rsidRDefault="004B36A1" w:rsidP="004B36A1">
      <w:pPr>
        <w:spacing w:after="0" w:line="240" w:lineRule="auto"/>
        <w:ind w:left="720"/>
        <w:rPr>
          <w:rFonts w:ascii="Arial" w:hAnsi="Arial" w:cs="Arial"/>
        </w:rPr>
      </w:pPr>
    </w:p>
    <w:p w14:paraId="20695C2A" w14:textId="77777777" w:rsidR="00813516" w:rsidRDefault="00813516" w:rsidP="004B36A1">
      <w:pPr>
        <w:spacing w:after="0" w:line="240" w:lineRule="auto"/>
        <w:ind w:left="720"/>
        <w:rPr>
          <w:rFonts w:ascii="Arial" w:hAnsi="Arial" w:cs="Arial"/>
        </w:rPr>
      </w:pPr>
    </w:p>
    <w:p w14:paraId="227C9F11" w14:textId="77777777" w:rsidR="00813516" w:rsidRPr="0046212C" w:rsidRDefault="00813516" w:rsidP="004B36A1">
      <w:pPr>
        <w:spacing w:after="0" w:line="240" w:lineRule="auto"/>
        <w:ind w:left="720"/>
        <w:rPr>
          <w:rFonts w:ascii="Arial" w:hAnsi="Arial" w:cs="Arial"/>
        </w:rPr>
      </w:pPr>
    </w:p>
    <w:p w14:paraId="41A28564" w14:textId="77777777" w:rsidR="0046212C" w:rsidRPr="0046212C" w:rsidRDefault="0046212C" w:rsidP="004B36A1">
      <w:pPr>
        <w:spacing w:after="0" w:line="240" w:lineRule="auto"/>
        <w:rPr>
          <w:rFonts w:ascii="Arial" w:hAnsi="Arial" w:cs="Arial"/>
        </w:rPr>
      </w:pPr>
      <w:r w:rsidRPr="0046212C">
        <w:rPr>
          <w:rFonts w:ascii="Arial" w:hAnsi="Arial" w:cs="Arial"/>
          <w:b/>
          <w:bCs/>
        </w:rPr>
        <w:t>References:</w:t>
      </w:r>
    </w:p>
    <w:p w14:paraId="14EEEA2A" w14:textId="0FC59AF8" w:rsidR="00CC2D54" w:rsidRDefault="00CC2D54" w:rsidP="004B36A1">
      <w:pPr>
        <w:numPr>
          <w:ilvl w:val="0"/>
          <w:numId w:val="3"/>
        </w:numPr>
        <w:spacing w:after="0" w:line="240" w:lineRule="auto"/>
        <w:rPr>
          <w:rFonts w:ascii="Arial" w:hAnsi="Arial" w:cs="Arial"/>
        </w:rPr>
      </w:pPr>
      <w:r w:rsidRPr="00CC2D54">
        <w:rPr>
          <w:rFonts w:ascii="Arial" w:hAnsi="Arial" w:cs="Arial"/>
        </w:rPr>
        <w:t xml:space="preserve">D. Agarwal, "Crystal System Properties for Li-ion batteries," Kaggle, 2023. [Online]. Available: </w:t>
      </w:r>
      <w:hyperlink r:id="rId8" w:history="1">
        <w:r w:rsidR="00813516" w:rsidRPr="00813516">
          <w:rPr>
            <w:rStyle w:val="Hyperlink"/>
            <w:rFonts w:ascii="Arial" w:hAnsi="Arial" w:cs="Arial"/>
          </w:rPr>
          <w:t>https://www.kaggle.com/datasets/divyansh22/crystal-system-properties-for-liion-batteries/</w:t>
        </w:r>
      </w:hyperlink>
    </w:p>
    <w:p w14:paraId="67190D80" w14:textId="77777777" w:rsidR="00CC2D54" w:rsidRDefault="00CC2D54" w:rsidP="00CC2D54">
      <w:pPr>
        <w:spacing w:after="0" w:line="240" w:lineRule="auto"/>
        <w:ind w:left="720"/>
        <w:rPr>
          <w:rFonts w:ascii="Arial" w:hAnsi="Arial" w:cs="Arial"/>
        </w:rPr>
      </w:pPr>
    </w:p>
    <w:p w14:paraId="2C30519F" w14:textId="6886C2E0" w:rsidR="0046212C" w:rsidRPr="00A0346F" w:rsidRDefault="0046212C" w:rsidP="004B36A1">
      <w:pPr>
        <w:numPr>
          <w:ilvl w:val="0"/>
          <w:numId w:val="3"/>
        </w:numPr>
        <w:spacing w:after="0" w:line="240" w:lineRule="auto"/>
        <w:rPr>
          <w:rFonts w:ascii="Arial" w:hAnsi="Arial" w:cs="Arial"/>
        </w:rPr>
      </w:pPr>
      <w:r w:rsidRPr="00A0346F">
        <w:rPr>
          <w:rFonts w:ascii="Arial" w:hAnsi="Arial" w:cs="Arial"/>
        </w:rPr>
        <w:t xml:space="preserve">"Seaborn Heatmap: A Comprehensive Guide," [Online]. Available: </w:t>
      </w:r>
      <w:hyperlink r:id="rId9" w:tgtFrame="_new" w:history="1">
        <w:r w:rsidRPr="00A0346F">
          <w:rPr>
            <w:rStyle w:val="Hyperlink"/>
            <w:rFonts w:ascii="Arial" w:hAnsi="Arial" w:cs="Arial"/>
          </w:rPr>
          <w:t>https://www.geeksforgeeks.org/seaborn-heatmap-a-comprehensive-guide/</w:t>
        </w:r>
      </w:hyperlink>
      <w:r w:rsidRPr="00A0346F">
        <w:rPr>
          <w:rFonts w:ascii="Arial" w:hAnsi="Arial" w:cs="Arial"/>
        </w:rPr>
        <w:t>. [Accessed: 19-10-2023].</w:t>
      </w:r>
    </w:p>
    <w:p w14:paraId="626BA3BC" w14:textId="2AD6CA53" w:rsidR="000A329B" w:rsidRPr="00A0346F" w:rsidRDefault="000A329B" w:rsidP="00813516">
      <w:pPr>
        <w:spacing w:after="0" w:line="240" w:lineRule="auto"/>
        <w:ind w:left="360"/>
        <w:rPr>
          <w:rFonts w:ascii="Arial" w:hAnsi="Arial" w:cs="Arial"/>
        </w:rPr>
      </w:pPr>
    </w:p>
    <w:sectPr w:rsidR="000A329B" w:rsidRPr="00A0346F" w:rsidSect="009117DA">
      <w:head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5D344" w14:textId="77777777" w:rsidR="004B166F" w:rsidRDefault="004B166F" w:rsidP="00B66505">
      <w:pPr>
        <w:spacing w:after="0" w:line="240" w:lineRule="auto"/>
      </w:pPr>
      <w:r>
        <w:separator/>
      </w:r>
    </w:p>
  </w:endnote>
  <w:endnote w:type="continuationSeparator" w:id="0">
    <w:p w14:paraId="37A5F77F" w14:textId="77777777" w:rsidR="004B166F" w:rsidRDefault="004B166F" w:rsidP="00B66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6F1DA" w14:textId="77777777" w:rsidR="004B166F" w:rsidRDefault="004B166F" w:rsidP="00B66505">
      <w:pPr>
        <w:spacing w:after="0" w:line="240" w:lineRule="auto"/>
      </w:pPr>
      <w:r>
        <w:separator/>
      </w:r>
    </w:p>
  </w:footnote>
  <w:footnote w:type="continuationSeparator" w:id="0">
    <w:p w14:paraId="6466673B" w14:textId="77777777" w:rsidR="004B166F" w:rsidRDefault="004B166F" w:rsidP="00B665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2D1B" w14:textId="13123C53" w:rsidR="00B66505" w:rsidRPr="00A0346F" w:rsidRDefault="00B66505" w:rsidP="00B66505">
    <w:pPr>
      <w:pStyle w:val="Header"/>
      <w:jc w:val="center"/>
      <w:rPr>
        <w:rFonts w:ascii="Arial" w:hAnsi="Arial" w:cs="Arial"/>
        <w:b/>
        <w:bCs/>
        <w:sz w:val="28"/>
        <w:szCs w:val="28"/>
      </w:rPr>
    </w:pPr>
    <w:r w:rsidRPr="00A0346F">
      <w:rPr>
        <w:rFonts w:ascii="Arial" w:hAnsi="Arial" w:cs="Arial"/>
        <w:b/>
        <w:bCs/>
        <w:sz w:val="28"/>
        <w:szCs w:val="28"/>
      </w:rPr>
      <w:t>Title: Materials Informatics: Predicting Material Properties based on Crystal Structure and Composition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35443"/>
    <w:multiLevelType w:val="multilevel"/>
    <w:tmpl w:val="9D32F9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293174"/>
    <w:multiLevelType w:val="multilevel"/>
    <w:tmpl w:val="EDC08D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8D1F2C"/>
    <w:multiLevelType w:val="multilevel"/>
    <w:tmpl w:val="0A802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1823703">
    <w:abstractNumId w:val="0"/>
  </w:num>
  <w:num w:numId="2" w16cid:durableId="1304771871">
    <w:abstractNumId w:val="1"/>
  </w:num>
  <w:num w:numId="3" w16cid:durableId="108109623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eu, Kevin T">
    <w15:presenceInfo w15:providerId="AD" w15:userId="S::pttieu@CougarNet.UH.EDU::49363f4f-73f2-4f2f-8b52-19891511b4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212C"/>
    <w:rsid w:val="000A329B"/>
    <w:rsid w:val="001A5561"/>
    <w:rsid w:val="0022198E"/>
    <w:rsid w:val="002E214E"/>
    <w:rsid w:val="00340B40"/>
    <w:rsid w:val="003C4CCB"/>
    <w:rsid w:val="0046212C"/>
    <w:rsid w:val="004B166F"/>
    <w:rsid w:val="004B36A1"/>
    <w:rsid w:val="0062729C"/>
    <w:rsid w:val="00717AA3"/>
    <w:rsid w:val="0073538C"/>
    <w:rsid w:val="0081064D"/>
    <w:rsid w:val="00813516"/>
    <w:rsid w:val="008208AC"/>
    <w:rsid w:val="009117DA"/>
    <w:rsid w:val="00990DF2"/>
    <w:rsid w:val="009B7147"/>
    <w:rsid w:val="00A0346F"/>
    <w:rsid w:val="00A55DCD"/>
    <w:rsid w:val="00AA2ACA"/>
    <w:rsid w:val="00B06CBA"/>
    <w:rsid w:val="00B66505"/>
    <w:rsid w:val="00CC2D54"/>
    <w:rsid w:val="00DA46EC"/>
    <w:rsid w:val="00DF058E"/>
    <w:rsid w:val="00EB5486"/>
    <w:rsid w:val="00FB2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BC44E"/>
  <w15:chartTrackingRefBased/>
  <w15:docId w15:val="{EDACB321-A24F-466D-BF00-78BAA8CB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212C"/>
    <w:rPr>
      <w:color w:val="0563C1" w:themeColor="hyperlink"/>
      <w:u w:val="single"/>
    </w:rPr>
  </w:style>
  <w:style w:type="character" w:styleId="UnresolvedMention">
    <w:name w:val="Unresolved Mention"/>
    <w:basedOn w:val="DefaultParagraphFont"/>
    <w:uiPriority w:val="99"/>
    <w:semiHidden/>
    <w:unhideWhenUsed/>
    <w:rsid w:val="0046212C"/>
    <w:rPr>
      <w:color w:val="605E5C"/>
      <w:shd w:val="clear" w:color="auto" w:fill="E1DFDD"/>
    </w:rPr>
  </w:style>
  <w:style w:type="paragraph" w:styleId="Header">
    <w:name w:val="header"/>
    <w:basedOn w:val="Normal"/>
    <w:link w:val="HeaderChar"/>
    <w:uiPriority w:val="99"/>
    <w:unhideWhenUsed/>
    <w:rsid w:val="00B665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505"/>
  </w:style>
  <w:style w:type="paragraph" w:styleId="Footer">
    <w:name w:val="footer"/>
    <w:basedOn w:val="Normal"/>
    <w:link w:val="FooterChar"/>
    <w:uiPriority w:val="99"/>
    <w:unhideWhenUsed/>
    <w:rsid w:val="00B665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505"/>
  </w:style>
  <w:style w:type="character" w:customStyle="1" w:styleId="ui-provider">
    <w:name w:val="ui-provider"/>
    <w:basedOn w:val="DefaultParagraphFont"/>
    <w:rsid w:val="00813516"/>
  </w:style>
  <w:style w:type="paragraph" w:styleId="Revision">
    <w:name w:val="Revision"/>
    <w:hidden/>
    <w:uiPriority w:val="99"/>
    <w:semiHidden/>
    <w:rsid w:val="00A55D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17476">
      <w:bodyDiv w:val="1"/>
      <w:marLeft w:val="0"/>
      <w:marRight w:val="0"/>
      <w:marTop w:val="0"/>
      <w:marBottom w:val="0"/>
      <w:divBdr>
        <w:top w:val="none" w:sz="0" w:space="0" w:color="auto"/>
        <w:left w:val="none" w:sz="0" w:space="0" w:color="auto"/>
        <w:bottom w:val="none" w:sz="0" w:space="0" w:color="auto"/>
        <w:right w:val="none" w:sz="0" w:space="0" w:color="auto"/>
      </w:divBdr>
    </w:div>
    <w:div w:id="113425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divyansh22/crystal-system-properties-for-liion-batteri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divyansh22/crystal-system-properties-for-liion-batteries/"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eeksforgeeks.org/seaborn-heatmap-a-comprehensive-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535</Words>
  <Characters>3054</Characters>
  <Application>Microsoft Office Word</Application>
  <DocSecurity>0</DocSecurity>
  <Lines>25</Lines>
  <Paragraphs>7</Paragraphs>
  <ScaleCrop>false</ScaleCrop>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Udom, Ifeanyi E</dc:creator>
  <cp:keywords/>
  <dc:description/>
  <cp:lastModifiedBy>Tieu, Kevin T</cp:lastModifiedBy>
  <cp:revision>16</cp:revision>
  <dcterms:created xsi:type="dcterms:W3CDTF">2023-10-19T17:25:00Z</dcterms:created>
  <dcterms:modified xsi:type="dcterms:W3CDTF">2023-10-19T21:19:00Z</dcterms:modified>
</cp:coreProperties>
</file>